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2C071" w14:textId="77777777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How Minneapolis policing changed during a historic summer of turmoil</w:t>
      </w:r>
    </w:p>
    <w:p w14:paraId="4B2D8F7C" w14:textId="77777777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6591F" w14:textId="77777777" w:rsidR="00893911" w:rsidRPr="00893911" w:rsidRDefault="00BB7367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893911" w:rsidRPr="00893911">
          <w:rPr>
            <w:rFonts w:ascii="Calibri" w:eastAsia="Times New Roman" w:hAnsi="Calibri" w:cs="Calibri"/>
            <w:color w:val="1155CC"/>
            <w:u w:val="single"/>
          </w:rPr>
          <w:t>http://static.startribune.com/news/projects/all/20200627-police_calls/</w:t>
        </w:r>
      </w:hyperlink>
    </w:p>
    <w:p w14:paraId="78F5C244" w14:textId="77777777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A99E7" w14:textId="77777777" w:rsidR="00893911" w:rsidRPr="00893911" w:rsidRDefault="00893911" w:rsidP="008939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Calibri" w:eastAsia="Times New Roman" w:hAnsi="Calibri" w:cs="Calibri"/>
          <w:color w:val="000000"/>
        </w:rPr>
        <w:t>By Jeff Hargarten and Kim Hyatt  Star Tribune</w:t>
      </w:r>
    </w:p>
    <w:p w14:paraId="085ED550" w14:textId="77777777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A1FDA" w14:textId="268F46BF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Minneapolis police </w:t>
      </w:r>
      <w:r>
        <w:rPr>
          <w:rFonts w:ascii="Georgia" w:eastAsia="Times New Roman" w:hAnsi="Georgia" w:cs="Times New Roman"/>
          <w:color w:val="0A0203"/>
          <w:sz w:val="23"/>
          <w:szCs w:val="23"/>
        </w:rPr>
        <w:t xml:space="preserve">say </w:t>
      </w:r>
      <w:r w:rsidR="00F44B1F">
        <w:rPr>
          <w:rFonts w:ascii="Georgia" w:eastAsia="Times New Roman" w:hAnsi="Georgia" w:cs="Times New Roman"/>
          <w:color w:val="0A0203"/>
          <w:sz w:val="23"/>
          <w:szCs w:val="23"/>
        </w:rPr>
        <w:t xml:space="preserve">there </w:t>
      </w:r>
      <w:del w:id="0" w:author="Wieffering, Eric" w:date="2020-09-04T12:41:00Z">
        <w:r w:rsidR="00F44B1F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is no</w:delText>
        </w:r>
      </w:del>
      <w:ins w:id="1" w:author="Wieffering, Eric" w:date="2020-09-04T12:41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has been no </w:t>
        </w:r>
      </w:ins>
      <w:ins w:id="2" w:author="Wieffering, Eric" w:date="2020-09-04T12:42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deliberate </w:t>
        </w:r>
      </w:ins>
      <w:del w:id="3" w:author="Wieffering, Eric" w:date="2020-09-04T12:41:00Z">
        <w:r w:rsidR="00F44B1F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</w:delText>
        </w:r>
      </w:del>
      <w:r w:rsidR="00F44B1F">
        <w:rPr>
          <w:rFonts w:ascii="Georgia" w:eastAsia="Times New Roman" w:hAnsi="Georgia" w:cs="Times New Roman"/>
          <w:color w:val="0A0203"/>
          <w:sz w:val="23"/>
          <w:szCs w:val="23"/>
        </w:rPr>
        <w:t>slowdown</w:t>
      </w:r>
      <w:r>
        <w:rPr>
          <w:rFonts w:ascii="Georgia" w:eastAsia="Times New Roman" w:hAnsi="Georgia" w:cs="Times New Roman"/>
          <w:color w:val="0A0203"/>
          <w:sz w:val="23"/>
          <w:szCs w:val="23"/>
        </w:rPr>
        <w:t xml:space="preserve"> </w:t>
      </w:r>
      <w:ins w:id="4" w:author="Wieffering, Eric" w:date="2020-09-04T12:41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>in</w:t>
        </w:r>
      </w:ins>
      <w:ins w:id="5" w:author="Wieffering, Eric" w:date="2020-09-04T12:42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</w:t>
        </w:r>
      </w:ins>
      <w:del w:id="6" w:author="Wieffering, Eric" w:date="2020-09-04T12:42:00Z">
        <w:r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responses </w:delText>
        </w:r>
      </w:del>
      <w:ins w:id="7" w:author="Wieffering, Eric" w:date="2020-09-04T12:42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responding </w:t>
        </w:r>
      </w:ins>
      <w:r>
        <w:rPr>
          <w:rFonts w:ascii="Georgia" w:eastAsia="Times New Roman" w:hAnsi="Georgia" w:cs="Times New Roman"/>
          <w:color w:val="0A0203"/>
          <w:sz w:val="23"/>
          <w:szCs w:val="23"/>
        </w:rPr>
        <w:t>to 911 calls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since </w:t>
      </w:r>
      <w:del w:id="8" w:author="Wieffering, Eric" w:date="2020-09-04T12:44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civil unrest </w:delText>
        </w:r>
      </w:del>
      <w:del w:id="9" w:author="Wieffering, Eric" w:date="2020-09-04T12:42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around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George Floyd's death</w:t>
      </w:r>
      <w:del w:id="10" w:author="Wieffering, Eric" w:date="2020-09-04T12:42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ended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, yet concerns from residents, advocates and lawmakers </w:t>
      </w:r>
      <w:r w:rsidR="00C66E22">
        <w:rPr>
          <w:rFonts w:ascii="Georgia" w:eastAsia="Times New Roman" w:hAnsi="Georgia" w:cs="Times New Roman"/>
          <w:color w:val="0A0203"/>
          <w:sz w:val="23"/>
          <w:szCs w:val="23"/>
        </w:rPr>
        <w:t xml:space="preserve">linger </w:t>
      </w:r>
      <w:del w:id="11" w:author="Wieffering, Eric" w:date="2020-09-04T12:42:00Z">
        <w:r w:rsidR="00C66E22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about such perceived changes</w:delText>
        </w:r>
        <w:r w:rsidR="00A40637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</w:delText>
        </w:r>
      </w:del>
      <w:r w:rsidR="00A40637">
        <w:rPr>
          <w:rFonts w:ascii="Georgia" w:eastAsia="Times New Roman" w:hAnsi="Georgia" w:cs="Times New Roman"/>
          <w:color w:val="0A0203"/>
          <w:sz w:val="23"/>
          <w:szCs w:val="23"/>
        </w:rPr>
        <w:t>as summer draws to a close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.</w:t>
      </w:r>
    </w:p>
    <w:p w14:paraId="2014B41B" w14:textId="78C856D9" w:rsidR="00893911" w:rsidRPr="00893911" w:rsidRDefault="00E82FA9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0A0203"/>
          <w:sz w:val="23"/>
          <w:szCs w:val="23"/>
        </w:rPr>
        <w:t>A</w:t>
      </w:r>
      <w:r w:rsidR="00893911"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Star Tribune analysis of Minneapolis Police Department daily call volume suggests the challenges of elevated violence, staffing issues, budgetary holes, widespread criticism and a global pandemic took </w:t>
      </w:r>
      <w:r>
        <w:rPr>
          <w:rFonts w:ascii="Georgia" w:eastAsia="Times New Roman" w:hAnsi="Georgia" w:cs="Times New Roman"/>
          <w:color w:val="0A0203"/>
          <w:sz w:val="23"/>
          <w:szCs w:val="23"/>
        </w:rPr>
        <w:t>a toll</w:t>
      </w:r>
      <w:r w:rsidR="00893911"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on the </w:t>
      </w:r>
      <w:r w:rsidR="00E76DB8">
        <w:rPr>
          <w:rFonts w:ascii="Georgia" w:eastAsia="Times New Roman" w:hAnsi="Georgia" w:cs="Times New Roman"/>
          <w:color w:val="0A0203"/>
          <w:sz w:val="23"/>
          <w:szCs w:val="23"/>
        </w:rPr>
        <w:t>department’</w:t>
      </w:r>
      <w:r w:rsidR="00893911" w:rsidRPr="00893911">
        <w:rPr>
          <w:rFonts w:ascii="Georgia" w:eastAsia="Times New Roman" w:hAnsi="Georgia" w:cs="Times New Roman"/>
          <w:color w:val="0A0203"/>
          <w:sz w:val="23"/>
          <w:szCs w:val="23"/>
        </w:rPr>
        <w:t>s resources and shifted its attention</w:t>
      </w:r>
      <w:del w:id="12" w:author="Wieffering, Eric" w:date="2020-09-04T12:45:00Z">
        <w:r w:rsidR="00893911"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s</w:delText>
        </w:r>
      </w:del>
      <w:r w:rsidR="00893911" w:rsidRPr="00893911">
        <w:rPr>
          <w:rFonts w:ascii="Georgia" w:eastAsia="Times New Roman" w:hAnsi="Georgia" w:cs="Times New Roman"/>
          <w:color w:val="0A0203"/>
          <w:sz w:val="23"/>
          <w:szCs w:val="23"/>
        </w:rPr>
        <w:t>.</w:t>
      </w:r>
    </w:p>
    <w:p w14:paraId="554E3557" w14:textId="3DE2D623" w:rsidR="00893911" w:rsidDel="009E4454" w:rsidRDefault="00893911">
      <w:pPr>
        <w:shd w:val="clear" w:color="auto" w:fill="FFFFFF"/>
        <w:spacing w:after="0" w:line="240" w:lineRule="auto"/>
        <w:ind w:left="560" w:right="560"/>
        <w:rPr>
          <w:del w:id="13" w:author="Wieffering, Eric" w:date="2020-09-04T12:48:00Z"/>
          <w:rFonts w:ascii="Georgia" w:eastAsia="Times New Roman" w:hAnsi="Georgia" w:cs="Times New Roman"/>
          <w:color w:val="0A0203"/>
          <w:sz w:val="23"/>
          <w:szCs w:val="23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Typically, police activity rises with summertime crime waves, but this year saw less energy poured into everyday policing</w:t>
      </w:r>
      <w:proofErr w:type="gramStart"/>
      <w:ins w:id="14" w:author="Wieffering, Eric" w:date="2020-09-04T12:45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. </w:t>
        </w:r>
      </w:ins>
      <w:proofErr w:type="gramEnd"/>
      <w:ins w:id="15" w:author="Wieffering, Eric" w:date="2020-09-04T12:46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>Riots</w:t>
        </w:r>
      </w:ins>
      <w:del w:id="16" w:author="Wieffering, Eric" w:date="2020-09-04T12:46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as riots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, shootings and homicides </w:t>
      </w:r>
      <w:del w:id="17" w:author="Wieffering, Eric" w:date="2020-09-04T12:47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strained law enforcement –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result</w:t>
      </w:r>
      <w:ins w:id="18" w:author="Wieffering, Eric" w:date="2020-09-04T12:47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ed </w:t>
        </w:r>
      </w:ins>
      <w:del w:id="19" w:author="Wieffering, Eric" w:date="2020-09-04T12:47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ing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in cops simultaneously tackling more </w:t>
      </w:r>
      <w:del w:id="20" w:author="Wieffering, Eric" w:date="2020-09-04T12:48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violence</w:delText>
        </w:r>
      </w:del>
      <w:ins w:id="21" w:author="Wieffering, Eric" w:date="2020-09-04T12:48:00Z">
        <w:r w:rsidR="00744180" w:rsidRPr="00893911">
          <w:rPr>
            <w:rFonts w:ascii="Georgia" w:eastAsia="Times New Roman" w:hAnsi="Georgia" w:cs="Times New Roman"/>
            <w:color w:val="0A0203"/>
            <w:sz w:val="23"/>
            <w:szCs w:val="23"/>
          </w:rPr>
          <w:t>violen</w:t>
        </w:r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>t crimes</w:t>
        </w:r>
      </w:ins>
      <w:del w:id="22" w:author="Wieffering, Eric" w:date="2020-09-04T12:48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,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while </w:t>
      </w:r>
      <w:r w:rsidR="0038186B">
        <w:rPr>
          <w:rFonts w:ascii="Georgia" w:eastAsia="Times New Roman" w:hAnsi="Georgia" w:cs="Times New Roman"/>
          <w:color w:val="0A0203"/>
          <w:sz w:val="23"/>
          <w:szCs w:val="23"/>
        </w:rPr>
        <w:t>responding to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</w:t>
      </w:r>
      <w:del w:id="23" w:author="Wieffering, Eric" w:date="2020-09-04T12:48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significantly fewer calls overall.</w:delText>
        </w:r>
      </w:del>
    </w:p>
    <w:p w14:paraId="423DC4CC" w14:textId="56B395E8" w:rsidR="009E4454" w:rsidRDefault="009E4454" w:rsidP="00893911">
      <w:pPr>
        <w:shd w:val="clear" w:color="auto" w:fill="FFFFFF"/>
        <w:spacing w:after="0" w:line="240" w:lineRule="auto"/>
        <w:ind w:left="560" w:right="560"/>
        <w:rPr>
          <w:ins w:id="24" w:author="Hargarten, Jeff" w:date="2020-09-04T14:45:00Z"/>
          <w:rFonts w:ascii="Times New Roman" w:eastAsia="Times New Roman" w:hAnsi="Times New Roman" w:cs="Times New Roman"/>
          <w:sz w:val="24"/>
          <w:szCs w:val="24"/>
        </w:rPr>
      </w:pPr>
    </w:p>
    <w:p w14:paraId="428AD047" w14:textId="77777777" w:rsidR="009E4454" w:rsidRPr="00893911" w:rsidRDefault="009E4454" w:rsidP="00893911">
      <w:pPr>
        <w:shd w:val="clear" w:color="auto" w:fill="FFFFFF"/>
        <w:spacing w:after="0" w:line="240" w:lineRule="auto"/>
        <w:ind w:left="560" w:right="560"/>
        <w:rPr>
          <w:ins w:id="25" w:author="Hargarten, Jeff" w:date="2020-09-04T14:45:00Z"/>
          <w:rFonts w:ascii="Times New Roman" w:eastAsia="Times New Roman" w:hAnsi="Times New Roman" w:cs="Times New Roman"/>
          <w:sz w:val="24"/>
          <w:szCs w:val="24"/>
        </w:rPr>
      </w:pPr>
    </w:p>
    <w:p w14:paraId="34613A06" w14:textId="2CA89F91" w:rsidR="00893911" w:rsidRPr="00893911" w:rsidRDefault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  <w:pPrChange w:id="26" w:author="Wieffering, Eric" w:date="2020-09-04T12:48:00Z">
          <w:pPr>
            <w:shd w:val="clear" w:color="auto" w:fill="FFFFFF"/>
            <w:spacing w:after="220" w:line="240" w:lineRule="auto"/>
            <w:ind w:left="560" w:right="560"/>
          </w:pPr>
        </w:pPrChange>
      </w:pPr>
      <w:del w:id="27" w:author="Wieffering, Eric" w:date="2020-09-04T12:48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As Minneapolis transitions into autumn, here's</w:delText>
        </w:r>
      </w:del>
      <w:ins w:id="28" w:author="Wieffering, Eric" w:date="2020-09-04T12:48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Here are </w:t>
        </w:r>
      </w:ins>
      <w:del w:id="29" w:author="Wieffering, Eric" w:date="2020-09-04T12:48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a look at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some</w:t>
      </w:r>
      <w:ins w:id="30" w:author="Wieffering, Eric" w:date="2020-09-04T12:48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of the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key ways policing changed</w:t>
      </w:r>
      <w:r w:rsidR="00604C1D">
        <w:rPr>
          <w:rFonts w:ascii="Georgia" w:eastAsia="Times New Roman" w:hAnsi="Georgia" w:cs="Times New Roman"/>
          <w:color w:val="0A0203"/>
          <w:sz w:val="23"/>
          <w:szCs w:val="23"/>
        </w:rPr>
        <w:t xml:space="preserve"> </w:t>
      </w:r>
      <w:ins w:id="31" w:author="Wieffering, Eric" w:date="2020-09-04T12:48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during </w:t>
        </w:r>
      </w:ins>
      <w:del w:id="32" w:author="Wieffering, Eric" w:date="2020-09-04T12:48:00Z">
        <w:r w:rsidR="00604C1D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in</w:delText>
        </w:r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the last few months.</w:t>
      </w:r>
    </w:p>
    <w:p w14:paraId="10FBD5D8" w14:textId="77777777" w:rsidR="00893911" w:rsidRPr="00893911" w:rsidRDefault="00893911" w:rsidP="00893911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911">
        <w:rPr>
          <w:rFonts w:ascii="Calibri" w:eastAsia="Times New Roman" w:hAnsi="Calibri" w:cs="Calibri"/>
          <w:b/>
          <w:bCs/>
          <w:color w:val="0A0203"/>
          <w:sz w:val="48"/>
          <w:szCs w:val="48"/>
        </w:rPr>
        <w:t>Staffing shortages, decreased activity</w:t>
      </w:r>
    </w:p>
    <w:p w14:paraId="284774E5" w14:textId="3F977DAA" w:rsidR="00893911" w:rsidRPr="00893911" w:rsidRDefault="004D4C0D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0A0203"/>
          <w:sz w:val="23"/>
          <w:szCs w:val="23"/>
        </w:rPr>
        <w:t>Service calls</w:t>
      </w:r>
      <w:r w:rsidR="00816425">
        <w:rPr>
          <w:rFonts w:ascii="Georgia" w:eastAsia="Times New Roman" w:hAnsi="Georgia" w:cs="Times New Roman"/>
          <w:color w:val="0A0203"/>
          <w:sz w:val="23"/>
          <w:szCs w:val="23"/>
        </w:rPr>
        <w:t xml:space="preserve"> for police response</w:t>
      </w:r>
      <w:r>
        <w:rPr>
          <w:rFonts w:ascii="Georgia" w:eastAsia="Times New Roman" w:hAnsi="Georgia" w:cs="Times New Roman"/>
          <w:color w:val="0A0203"/>
          <w:sz w:val="23"/>
          <w:szCs w:val="23"/>
        </w:rPr>
        <w:t xml:space="preserve"> either through 911 or other </w:t>
      </w:r>
      <w:r w:rsidR="00DD009F">
        <w:rPr>
          <w:rFonts w:ascii="Georgia" w:eastAsia="Times New Roman" w:hAnsi="Georgia" w:cs="Times New Roman"/>
          <w:color w:val="0A0203"/>
          <w:sz w:val="23"/>
          <w:szCs w:val="23"/>
        </w:rPr>
        <w:t>dispatches</w:t>
      </w:r>
      <w:r w:rsidR="00893911"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noticeably declined since the </w:t>
      </w:r>
      <w:hyperlink r:id="rId5" w:history="1">
        <w:r w:rsidR="00893911"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unrest that rocked Minneapolis</w:t>
        </w:r>
      </w:hyperlink>
      <w:r w:rsidR="00893911"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ended, in part </w:t>
      </w:r>
      <w:hyperlink r:id="rId6" w:history="1">
        <w:r w:rsidR="00893911"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underscoring the department's staffing and budgetary problems</w:t>
        </w:r>
      </w:hyperlink>
      <w:r w:rsidR="006A28D1">
        <w:rPr>
          <w:rFonts w:ascii="Georgia" w:eastAsia="Times New Roman" w:hAnsi="Georgia" w:cs="Times New Roman"/>
          <w:color w:val="0A0203"/>
          <w:sz w:val="23"/>
          <w:szCs w:val="23"/>
        </w:rPr>
        <w:t>.</w:t>
      </w:r>
      <w:r w:rsidR="00893911"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</w:t>
      </w:r>
      <w:r w:rsidR="006A28D1">
        <w:rPr>
          <w:rFonts w:ascii="Georgia" w:eastAsia="Times New Roman" w:hAnsi="Georgia" w:cs="Times New Roman"/>
          <w:color w:val="0A0203"/>
          <w:sz w:val="23"/>
          <w:szCs w:val="23"/>
        </w:rPr>
        <w:t>T</w:t>
      </w:r>
      <w:r w:rsidR="00893911" w:rsidRPr="00893911">
        <w:rPr>
          <w:rFonts w:ascii="Georgia" w:eastAsia="Times New Roman" w:hAnsi="Georgia" w:cs="Times New Roman"/>
          <w:color w:val="0A0203"/>
          <w:sz w:val="23"/>
          <w:szCs w:val="23"/>
        </w:rPr>
        <w:t>he force lost 10 percent of its officers through resignation, termination, retirement or medical leave – and could shed more employees by year’s end.</w:t>
      </w:r>
    </w:p>
    <w:p w14:paraId="585C3C39" w14:textId="45036677" w:rsidR="00893911" w:rsidRPr="00893911" w:rsidRDefault="00893911" w:rsidP="00893911">
      <w:pPr>
        <w:shd w:val="clear" w:color="auto" w:fill="FFFFFF"/>
        <w:spacing w:after="22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Recorded police activity fell around 30 percent in </w:t>
      </w:r>
      <w:del w:id="33" w:author="Wieffering, Eric" w:date="2020-09-04T12:49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each </w:delText>
        </w:r>
      </w:del>
      <w:ins w:id="34" w:author="Wieffering, Eric" w:date="2020-09-04T12:49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the months of </w:t>
        </w:r>
        <w:r w:rsidR="00744180" w:rsidRPr="00893911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June, July and August compared to </w:t>
      </w:r>
      <w:del w:id="35" w:author="Wieffering, Eric" w:date="2020-09-04T12:49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summer months in 2019</w:delText>
        </w:r>
      </w:del>
      <w:ins w:id="36" w:author="Wieffering, Eric" w:date="2020-09-04T12:49:00Z">
        <w:r w:rsidR="00744180">
          <w:rPr>
            <w:rFonts w:ascii="Georgia" w:eastAsia="Times New Roman" w:hAnsi="Georgia" w:cs="Times New Roman"/>
            <w:color w:val="0A0203"/>
            <w:sz w:val="23"/>
            <w:szCs w:val="23"/>
          </w:rPr>
          <w:t>a year earlier</w:t>
        </w:r>
      </w:ins>
      <w:proofErr w:type="gram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. </w:t>
      </w:r>
      <w:proofErr w:type="gramEnd"/>
      <w:r w:rsidR="00816425">
        <w:rPr>
          <w:rFonts w:ascii="Georgia" w:eastAsia="Times New Roman" w:hAnsi="Georgia" w:cs="Times New Roman"/>
          <w:color w:val="0A0203"/>
          <w:sz w:val="23"/>
          <w:szCs w:val="23"/>
        </w:rPr>
        <w:t>Activity was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also down compared to April of this year, bucking the typical escalation in summer crime response Minneapolis usually sees.</w:t>
      </w:r>
    </w:p>
    <w:p w14:paraId="657F3809" w14:textId="59CABB78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E927041" wp14:editId="09BAAEA6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AF99" w14:textId="77777777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E63DC" w14:textId="77777777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A separate analysis of various police and crime measurements from the city show similar trends continued after </w:t>
      </w:r>
      <w:hyperlink r:id="rId8" w:history="1">
        <w:r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Downtown Minneapolis riots in late August</w:t>
        </w:r>
      </w:hyperlink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and into September (TK and through Labor Day???).</w:t>
      </w:r>
    </w:p>
    <w:p w14:paraId="0CC9E29D" w14:textId="6F805E85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Even considering citywide and nationwide </w:t>
      </w:r>
      <w:hyperlink r:id="rId9" w:history="1">
        <w:r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declines in crime rates</w:t>
        </w:r>
      </w:hyperlink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and police calls over the years, the</w:t>
      </w:r>
      <w:del w:id="37" w:author="Wieffering, Eric" w:date="2020-09-04T12:50:00Z">
        <w:r w:rsidRPr="00893911" w:rsidDel="00744180">
          <w:rPr>
            <w:rFonts w:ascii="Georgia" w:eastAsia="Times New Roman" w:hAnsi="Georgia" w:cs="Times New Roman"/>
            <w:color w:val="0A0203"/>
            <w:sz w:val="23"/>
            <w:szCs w:val="23"/>
          </w:rPr>
          <w:delText>se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</w:t>
      </w:r>
      <w:proofErr w:type="spell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dropoff</w:t>
      </w:r>
      <w:proofErr w:type="spellEnd"/>
      <w:ins w:id="38" w:author="Wieffering, Eric" w:date="2020-09-04T12:50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this year has been </w:t>
        </w:r>
      </w:ins>
      <w:del w:id="39" w:author="Wieffering, Eric" w:date="2020-09-04T12:50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s are </w:delText>
        </w:r>
      </w:del>
      <w:r w:rsidR="00681895">
        <w:rPr>
          <w:rFonts w:ascii="Georgia" w:eastAsia="Times New Roman" w:hAnsi="Georgia" w:cs="Times New Roman"/>
          <w:color w:val="0A0203"/>
          <w:sz w:val="23"/>
          <w:szCs w:val="23"/>
        </w:rPr>
        <w:t>more stark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. </w:t>
      </w:r>
      <w:del w:id="40" w:author="Wieffering, Eric" w:date="2020-09-04T12:51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And </w:delText>
        </w:r>
      </w:del>
      <w:ins w:id="41" w:author="Wieffering, Eric" w:date="2020-09-04T12:51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Police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activity </w:t>
      </w:r>
      <w:hyperlink r:id="rId10" w:history="1">
        <w:r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similarly slowed</w:t>
        </w:r>
      </w:hyperlink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after Jamar Clark was killed by </w:t>
      </w:r>
      <w:ins w:id="42" w:author="Wieffering, Eric" w:date="2020-09-04T12:51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a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Minneapolis police </w:t>
      </w:r>
      <w:ins w:id="43" w:author="Wieffering, Eric" w:date="2020-09-04T12:51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officer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in 2015, despite violent crime persisting in that incident's aftermath.</w:t>
      </w:r>
    </w:p>
    <w:p w14:paraId="093364E1" w14:textId="77777777" w:rsidR="00BD4273" w:rsidRDefault="00893911" w:rsidP="00893911">
      <w:pPr>
        <w:shd w:val="clear" w:color="auto" w:fill="FFFFFF"/>
        <w:spacing w:after="0" w:line="240" w:lineRule="auto"/>
        <w:ind w:left="560" w:right="560"/>
        <w:rPr>
          <w:ins w:id="44" w:author="Wieffering, Eric" w:date="2020-09-04T12:55:00Z"/>
          <w:rFonts w:ascii="Georgia" w:eastAsia="Times New Roman" w:hAnsi="Georgia" w:cs="Times New Roman"/>
          <w:color w:val="0A0203"/>
          <w:sz w:val="23"/>
          <w:szCs w:val="23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Ronal </w:t>
      </w:r>
      <w:proofErr w:type="spell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Serpas</w:t>
      </w:r>
      <w:proofErr w:type="spell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, </w:t>
      </w:r>
      <w:r w:rsidR="00343131">
        <w:rPr>
          <w:rFonts w:ascii="Georgia" w:eastAsia="Times New Roman" w:hAnsi="Georgia" w:cs="Times New Roman"/>
          <w:color w:val="0A0203"/>
          <w:sz w:val="23"/>
          <w:szCs w:val="23"/>
        </w:rPr>
        <w:t xml:space="preserve">a 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criminal justice professor at Loyola University New Orleans </w:t>
      </w:r>
      <w:del w:id="45" w:author="Wieffering, Eric" w:date="2020-09-04T12:52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with </w:delText>
        </w:r>
      </w:del>
      <w:ins w:id="46" w:author="Wieffering, Eric" w:date="2020-09-04T12:52:00Z">
        <w:r w:rsidR="00BD4273" w:rsidRPr="00893911">
          <w:rPr>
            <w:rFonts w:ascii="Georgia" w:eastAsia="Times New Roman" w:hAnsi="Georgia" w:cs="Times New Roman"/>
            <w:color w:val="0A0203"/>
            <w:sz w:val="23"/>
            <w:szCs w:val="23"/>
          </w:rPr>
          <w:t>w</w:t>
        </w:r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ho spent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34 years in law enforcement, </w:t>
      </w:r>
      <w:del w:id="47" w:author="Wieffering, Eric" w:date="2020-09-04T12:52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described </w:delText>
        </w:r>
      </w:del>
      <w:ins w:id="48" w:author="Wieffering, Eric" w:date="2020-09-04T12:52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>attributes these declines to</w:t>
        </w:r>
        <w:r w:rsidR="00BD4273" w:rsidRPr="00893911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a “hangover effect”</w:t>
      </w:r>
      <w:ins w:id="49" w:author="Wieffering, Eric" w:date="2020-09-04T12:52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that often </w:t>
        </w:r>
      </w:ins>
      <w:del w:id="50" w:author="Wieffering, Eric" w:date="2020-09-04T12:52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follow</w:t>
      </w:r>
      <w:ins w:id="51" w:author="Wieffering, Eric" w:date="2020-09-04T12:52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s </w:t>
        </w:r>
      </w:ins>
      <w:del w:id="52" w:author="Wieffering, Eric" w:date="2020-09-04T12:52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ing a</w:delText>
        </w:r>
      </w:del>
      <w:proofErr w:type="gramStart"/>
      <w:ins w:id="53" w:author="Wieffering, Eric" w:date="2020-09-04T12:52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>a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high-profile police</w:t>
      </w:r>
      <w:proofErr w:type="gram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killing, like in Ferguson</w:t>
      </w:r>
      <w:ins w:id="54" w:author="Wieffering, Eric" w:date="2020-09-04T12:54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, Missouri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in 2014. </w:t>
      </w:r>
    </w:p>
    <w:p w14:paraId="380765E5" w14:textId="124504BA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Overtime</w:t>
      </w:r>
      <w:del w:id="55" w:author="Wieffering, Eric" w:date="2020-09-04T12:55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hours worked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, officers being reshuffled </w:t>
      </w:r>
      <w:del w:id="56" w:author="Wieffering, Eric" w:date="2020-09-04T12:55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behind the scenes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and squad car</w:t>
      </w:r>
      <w:del w:id="57" w:author="Wieffering, Eric" w:date="2020-09-04T12:55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s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staging </w:t>
      </w:r>
      <w:del w:id="58" w:author="Wieffering, Eric" w:date="2020-09-04T12:56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in central locations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could </w:t>
      </w:r>
      <w:ins w:id="59" w:author="Wieffering, Eric" w:date="2020-09-04T12:53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also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affect </w:t>
      </w:r>
      <w:del w:id="60" w:author="Wieffering, Eric" w:date="2020-09-04T12:53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what the</w:delText>
        </w:r>
      </w:del>
      <w:ins w:id="61" w:author="Wieffering, Eric" w:date="2020-09-04T12:53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>the number of calls a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department </w:t>
      </w:r>
      <w:proofErr w:type="gram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handles</w:t>
      </w:r>
      <w:proofErr w:type="gram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.</w:t>
      </w:r>
    </w:p>
    <w:p w14:paraId="0EDCD943" w14:textId="1A4D470D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For months after the </w:t>
      </w:r>
      <w:hyperlink r:id="rId11" w:history="1">
        <w:r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Third Precinct was burned in South Minneapolis</w:t>
        </w:r>
      </w:hyperlink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, for instance, </w:t>
      </w:r>
      <w:ins w:id="62" w:author="Wieffering, Eric" w:date="2020-09-04T12:54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>patrol cars</w:t>
        </w:r>
      </w:ins>
      <w:del w:id="63" w:author="Wieffering, Eric" w:date="2020-09-04T12:54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units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staged at the Minneapolis Convention Center.</w:t>
      </w:r>
    </w:p>
    <w:p w14:paraId="4987955D" w14:textId="185AD5C5" w:rsidR="00893911" w:rsidRPr="00893911" w:rsidRDefault="00893911" w:rsidP="00893911">
      <w:pPr>
        <w:shd w:val="clear" w:color="auto" w:fill="FFFFFF"/>
        <w:spacing w:after="22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“For the many days following the death of Mr. Floyd</w:t>
      </w:r>
      <w:r w:rsidR="008F0DBB">
        <w:rPr>
          <w:rFonts w:ascii="Georgia" w:eastAsia="Times New Roman" w:hAnsi="Georgia" w:cs="Times New Roman"/>
          <w:color w:val="0A0203"/>
          <w:sz w:val="23"/>
          <w:szCs w:val="23"/>
        </w:rPr>
        <w:t xml:space="preserve">, 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a significant percentage of the police department was likely taken away from its normal proactive duties</w:t>
      </w:r>
      <w:r w:rsidR="008F0DBB">
        <w:rPr>
          <w:rFonts w:ascii="Georgia" w:eastAsia="Times New Roman" w:hAnsi="Georgia" w:cs="Times New Roman"/>
          <w:color w:val="0A0203"/>
          <w:sz w:val="23"/>
          <w:szCs w:val="23"/>
        </w:rPr>
        <w:t>,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”</w:t>
      </w:r>
      <w:r w:rsidR="008F0DBB">
        <w:rPr>
          <w:rFonts w:ascii="Georgia" w:eastAsia="Times New Roman" w:hAnsi="Georgia" w:cs="Times New Roman"/>
          <w:color w:val="0A0203"/>
          <w:sz w:val="23"/>
          <w:szCs w:val="23"/>
        </w:rPr>
        <w:t xml:space="preserve"> </w:t>
      </w:r>
      <w:proofErr w:type="spellStart"/>
      <w:r w:rsidR="008F0DBB">
        <w:rPr>
          <w:rFonts w:ascii="Georgia" w:eastAsia="Times New Roman" w:hAnsi="Georgia" w:cs="Times New Roman"/>
          <w:color w:val="0A0203"/>
          <w:sz w:val="23"/>
          <w:szCs w:val="23"/>
        </w:rPr>
        <w:t>Serpas</w:t>
      </w:r>
      <w:proofErr w:type="spellEnd"/>
      <w:r w:rsidR="008F0DBB">
        <w:rPr>
          <w:rFonts w:ascii="Georgia" w:eastAsia="Times New Roman" w:hAnsi="Georgia" w:cs="Times New Roman"/>
          <w:color w:val="0A0203"/>
          <w:sz w:val="23"/>
          <w:szCs w:val="23"/>
        </w:rPr>
        <w:t xml:space="preserve"> said.</w:t>
      </w:r>
    </w:p>
    <w:p w14:paraId="7179E933" w14:textId="77777777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43040" w14:textId="77777777" w:rsidR="00893911" w:rsidRPr="00893911" w:rsidRDefault="00893911" w:rsidP="00893911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911">
        <w:rPr>
          <w:rFonts w:ascii="Calibri" w:eastAsia="Times New Roman" w:hAnsi="Calibri" w:cs="Calibri"/>
          <w:b/>
          <w:bCs/>
          <w:color w:val="0A0203"/>
          <w:sz w:val="48"/>
          <w:szCs w:val="48"/>
        </w:rPr>
        <w:t>More reactive, less proactive</w:t>
      </w:r>
    </w:p>
    <w:p w14:paraId="6EEC08A6" w14:textId="4614DA7F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Those staffing issues, the ongoing pandemic and surges in </w:t>
      </w:r>
      <w:del w:id="64" w:author="Wieffering, Eric" w:date="2020-09-04T12:56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post-unrest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violence </w:t>
      </w:r>
      <w:r w:rsidR="00BF6EE5">
        <w:rPr>
          <w:rFonts w:ascii="Georgia" w:eastAsia="Times New Roman" w:hAnsi="Georgia" w:cs="Times New Roman"/>
          <w:color w:val="0A0203"/>
          <w:sz w:val="23"/>
          <w:szCs w:val="23"/>
        </w:rPr>
        <w:t xml:space="preserve">appear to have </w:t>
      </w:r>
      <w:ins w:id="65" w:author="Wieffering, Eric" w:date="2020-09-04T12:56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>shifted</w:t>
        </w:r>
      </w:ins>
      <w:del w:id="66" w:author="Wieffering, Eric" w:date="2020-09-04T12:56:00Z">
        <w:r w:rsidR="00BF6EE5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reshuffled</w:delText>
        </w:r>
      </w:del>
      <w:r w:rsidR="00BF6EE5">
        <w:rPr>
          <w:rFonts w:ascii="Georgia" w:eastAsia="Times New Roman" w:hAnsi="Georgia" w:cs="Times New Roman"/>
          <w:color w:val="0A0203"/>
          <w:sz w:val="23"/>
          <w:szCs w:val="23"/>
        </w:rPr>
        <w:t xml:space="preserve"> the focus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</w:t>
      </w:r>
      <w:del w:id="67" w:author="Wieffering, Eric" w:date="2020-09-04T12:56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for </w:delText>
        </w:r>
      </w:del>
      <w:ins w:id="68" w:author="Wieffering, Eric" w:date="2020-09-04T12:56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>of</w:t>
        </w:r>
        <w:r w:rsidR="00BD4273" w:rsidRPr="00893911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Minneapolis police, making the department more reactive than proactive.</w:t>
      </w:r>
    </w:p>
    <w:p w14:paraId="7014BCD1" w14:textId="66B7A2F8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This summer, </w:t>
      </w:r>
      <w:hyperlink r:id="rId12" w:history="1">
        <w:r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gunfire reports increased by magnitudes</w:t>
        </w:r>
      </w:hyperlink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, violent crime</w:t>
      </w:r>
      <w:del w:id="69" w:author="Wieffering, Eric" w:date="2020-09-04T12:57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s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jumped overall,</w:t>
      </w:r>
      <w:ins w:id="70" w:author="Wieffering, Eric" w:date="2020-09-04T12:58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with </w:t>
        </w:r>
      </w:ins>
      <w:del w:id="71" w:author="Wieffering, Eric" w:date="2020-09-04T12:58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the city </w:t>
      </w:r>
      <w:del w:id="72" w:author="Wieffering, Eric" w:date="2020-09-04T12:57:00Z">
        <w:r w:rsidR="00A119A5" w:rsidDel="00BD4273">
          <w:fldChar w:fldCharType="begin"/>
        </w:r>
        <w:r w:rsidR="00A119A5" w:rsidDel="00BD4273">
          <w:delInstrText xml:space="preserve"> HYPERLINK "https://www.startribune.com/fatal-shooting-in-n-minneapolis-jordan-neighborhood-marks-city-s-56th-homicide-of-2020/572279292/" </w:delInstrText>
        </w:r>
        <w:r w:rsidR="00A119A5" w:rsidDel="00BD4273">
          <w:fldChar w:fldCharType="separate"/>
        </w:r>
        <w:r w:rsidRPr="00893911" w:rsidDel="00BD4273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delText>reached 56 murders on the year</w:delText>
        </w:r>
        <w:r w:rsidR="00A119A5" w:rsidDel="00BD4273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fldChar w:fldCharType="end"/>
        </w:r>
      </w:del>
      <w:ins w:id="73" w:author="Wieffering, Eric" w:date="2020-09-04T12:57:00Z">
        <w:r w:rsidR="00BD4273">
          <w:fldChar w:fldCharType="begin"/>
        </w:r>
        <w:r w:rsidR="00BD4273">
          <w:instrText xml:space="preserve"> HYPERLINK "https://www.startribune.com/fatal-shooting-in-n-minneapolis-jordan-neighborhood-marks-city-s-56th-homicide-of-2020/572279292/" </w:instrText>
        </w:r>
        <w:r w:rsidR="00BD4273">
          <w:fldChar w:fldCharType="separate"/>
        </w:r>
        <w:r w:rsidR="00BD4273"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r</w:t>
        </w:r>
        <w:r w:rsidR="00BD4273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ecord</w:t>
        </w:r>
      </w:ins>
      <w:ins w:id="74" w:author="Wieffering, Eric" w:date="2020-09-04T12:58:00Z">
        <w:r w:rsidR="00BD4273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 xml:space="preserve">ing </w:t>
        </w:r>
      </w:ins>
      <w:ins w:id="75" w:author="Wieffering, Eric" w:date="2020-09-04T12:57:00Z">
        <w:r w:rsidR="00BD4273" w:rsidRPr="00893911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 xml:space="preserve">56 murders </w:t>
        </w:r>
      </w:ins>
      <w:ins w:id="76" w:author="Wieffering, Eric" w:date="2020-09-04T12:58:00Z">
        <w:r w:rsidR="00BD4273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>before</w:t>
        </w:r>
      </w:ins>
      <w:ins w:id="77" w:author="Wieffering, Eric" w:date="2020-09-04T12:57:00Z">
        <w:r w:rsidR="00BD4273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fldChar w:fldCharType="end"/>
        </w:r>
      </w:ins>
      <w:ins w:id="78" w:author="Wieffering, Eric" w:date="2020-09-04T12:58:00Z">
        <w:r w:rsidR="00BD4273">
          <w:rPr>
            <w:rFonts w:ascii="Georgia" w:eastAsia="Times New Roman" w:hAnsi="Georgia" w:cs="Times New Roman"/>
            <w:color w:val="1D78AF"/>
            <w:sz w:val="23"/>
            <w:szCs w:val="23"/>
            <w:u w:val="single"/>
          </w:rPr>
          <w:t xml:space="preserve"> Labor Day. </w:t>
        </w:r>
      </w:ins>
      <w:del w:id="79" w:author="Wieffering, Eric" w:date="2020-09-04T12:58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</w:delText>
        </w:r>
        <w:r w:rsidR="00E10D79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along with </w:delText>
        </w:r>
      </w:del>
      <w:ins w:id="80" w:author="Wieffering, Eric" w:date="2020-09-04T12:58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>R</w:t>
        </w:r>
      </w:ins>
      <w:del w:id="81" w:author="Wieffering, Eric" w:date="2020-09-04T12:58:00Z">
        <w:r w:rsidR="00E10D79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r</w:delText>
        </w:r>
      </w:del>
      <w:r w:rsidR="00E10D79">
        <w:rPr>
          <w:rFonts w:ascii="Georgia" w:eastAsia="Times New Roman" w:hAnsi="Georgia" w:cs="Times New Roman"/>
          <w:color w:val="0A0203"/>
          <w:sz w:val="23"/>
          <w:szCs w:val="23"/>
        </w:rPr>
        <w:t>enewed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rioting </w:t>
      </w:r>
      <w:r w:rsidR="00E10D79">
        <w:rPr>
          <w:rFonts w:ascii="Georgia" w:eastAsia="Times New Roman" w:hAnsi="Georgia" w:cs="Times New Roman"/>
          <w:color w:val="0A0203"/>
          <w:sz w:val="23"/>
          <w:szCs w:val="23"/>
        </w:rPr>
        <w:lastRenderedPageBreak/>
        <w:t>after a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homicide suspect</w:t>
      </w:r>
      <w:r w:rsidR="00E10D79">
        <w:rPr>
          <w:rFonts w:ascii="Georgia" w:eastAsia="Times New Roman" w:hAnsi="Georgia" w:cs="Times New Roman"/>
          <w:color w:val="0A0203"/>
          <w:sz w:val="23"/>
          <w:szCs w:val="23"/>
        </w:rPr>
        <w:t xml:space="preserve"> killed himself on Nicollet Mall</w:t>
      </w:r>
      <w:ins w:id="82" w:author="Wieffering, Eric" w:date="2020-09-04T12:59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led to another round of curfews and the return of the </w:t>
        </w:r>
      </w:ins>
      <w:del w:id="83" w:author="Wieffering, Eric" w:date="2020-09-04T12:59:00Z">
        <w:r w:rsidR="00E10D79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,</w:delText>
        </w:r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</w:delText>
        </w:r>
        <w:r w:rsidR="00E10D79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drawing the</w:delText>
        </w:r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National Guard</w:t>
      </w:r>
      <w:del w:id="84" w:author="Wieffering, Eric" w:date="2020-09-04T12:59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into Minneapolis once again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.</w:t>
      </w:r>
    </w:p>
    <w:p w14:paraId="669C8925" w14:textId="77777777" w:rsidR="00893911" w:rsidRPr="00893911" w:rsidRDefault="00893911" w:rsidP="00893911">
      <w:pPr>
        <w:shd w:val="clear" w:color="auto" w:fill="FFFFFF"/>
        <w:spacing w:after="22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Meanwhile, nearly every other metric of police activity fell sharply compared to last year, and across every precinct.</w:t>
      </w:r>
    </w:p>
    <w:p w14:paraId="1E464DF3" w14:textId="17C6E55F" w:rsidR="00893911" w:rsidRPr="00893911" w:rsidRDefault="00893911" w:rsidP="008939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2E952C4" wp14:editId="525EBEB4">
            <wp:extent cx="31146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2046" w14:textId="77777777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7CB5C" w14:textId="1C453D50" w:rsidR="00893911" w:rsidRPr="00893911" w:rsidRDefault="00893911" w:rsidP="00893911">
      <w:pPr>
        <w:spacing w:after="220" w:line="240" w:lineRule="auto"/>
        <w:ind w:left="280" w:right="28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Police stops and officer-initiated calls dropped more than half, </w:t>
      </w:r>
      <w:ins w:id="85" w:author="Wieffering, Eric" w:date="2020-09-04T13:00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use-of-force 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incidents </w:t>
      </w:r>
      <w:del w:id="86" w:author="Wieffering, Eric" w:date="2020-09-04T13:00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>where cops employed force reduced</w:delText>
        </w:r>
      </w:del>
      <w:ins w:id="87" w:author="Wieffering, Eric" w:date="2020-09-04T13:00:00Z">
        <w:r w:rsidR="00BD4273">
          <w:rPr>
            <w:rFonts w:ascii="Georgia" w:eastAsia="Times New Roman" w:hAnsi="Georgia" w:cs="Times New Roman"/>
            <w:color w:val="0A0203"/>
            <w:sz w:val="23"/>
            <w:szCs w:val="23"/>
          </w:rPr>
          <w:t>fell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by about two-thirds, and patrols (which have been down all year) nearly vanished compared to usual levels.</w:t>
      </w:r>
    </w:p>
    <w:p w14:paraId="19D16F87" w14:textId="274DEFB8" w:rsidR="00893911" w:rsidRPr="00893911" w:rsidRDefault="00893911" w:rsidP="00893911">
      <w:pPr>
        <w:spacing w:after="220" w:line="240" w:lineRule="auto"/>
        <w:ind w:left="280" w:right="28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The COVID-19 pandemic </w:t>
      </w:r>
      <w:del w:id="88" w:author="Wieffering, Eric" w:date="2020-09-04T13:00:00Z">
        <w:r w:rsidRPr="00893911" w:rsidDel="00BD4273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plays </w:delText>
        </w:r>
      </w:del>
      <w:r w:rsidR="00AD5945">
        <w:rPr>
          <w:rFonts w:ascii="Georgia" w:eastAsia="Times New Roman" w:hAnsi="Georgia" w:cs="Times New Roman"/>
          <w:color w:val="0A0203"/>
          <w:sz w:val="23"/>
          <w:szCs w:val="23"/>
        </w:rPr>
        <w:t>has also played a large role</w:t>
      </w:r>
      <w:proofErr w:type="gram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. </w:t>
      </w:r>
      <w:proofErr w:type="gram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For instance, the Downtown West neighborhood in the First Precinct </w:t>
      </w:r>
      <w:r w:rsidR="001A0567">
        <w:rPr>
          <w:rFonts w:ascii="Georgia" w:eastAsia="Times New Roman" w:hAnsi="Georgia" w:cs="Times New Roman"/>
          <w:color w:val="0A0203"/>
          <w:sz w:val="23"/>
          <w:szCs w:val="23"/>
        </w:rPr>
        <w:t>historically clocks the most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police incidents as a commuter and entertainment destination, but quarantine lockdowns triggered steep crime </w:t>
      </w:r>
      <w:proofErr w:type="spell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dropoffs</w:t>
      </w:r>
      <w:proofErr w:type="spell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starting in April.</w:t>
      </w:r>
    </w:p>
    <w:p w14:paraId="12B03F20" w14:textId="4085DBB1" w:rsidR="00893911" w:rsidRPr="00893911" w:rsidRDefault="00893911" w:rsidP="00893911">
      <w:pPr>
        <w:spacing w:after="220" w:line="240" w:lineRule="auto"/>
        <w:ind w:left="280" w:right="28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Officer safety has been another concern, both in terms of coronavirus and community hostility</w:t>
      </w:r>
      <w:proofErr w:type="gram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. </w:t>
      </w:r>
      <w:proofErr w:type="gram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Derek Iverson, a supervisor with Minneapolis 911, said instances of “fake 911 calls” may also have </w:t>
      </w:r>
      <w:r w:rsidR="004F0041">
        <w:rPr>
          <w:rFonts w:ascii="Georgia" w:eastAsia="Times New Roman" w:hAnsi="Georgia" w:cs="Times New Roman"/>
          <w:color w:val="0A0203"/>
          <w:sz w:val="23"/>
          <w:szCs w:val="23"/>
        </w:rPr>
        <w:t>officers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avoiding calls where “people try to bait them into confrontation or attack them.”</w:t>
      </w:r>
    </w:p>
    <w:p w14:paraId="0E726121" w14:textId="77777777" w:rsidR="00893911" w:rsidRPr="00893911" w:rsidRDefault="00893911" w:rsidP="00893911">
      <w:pPr>
        <w:spacing w:after="220" w:line="240" w:lineRule="auto"/>
        <w:ind w:left="280" w:right="28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“We’re not doing anything different in terms of how we take calls or enter calls," he said</w:t>
      </w:r>
      <w:proofErr w:type="gram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. </w:t>
      </w:r>
      <w:proofErr w:type="gram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"The only real difference is sometimes the way in which officers are having to be careful.”</w:t>
      </w:r>
    </w:p>
    <w:p w14:paraId="5504F2CC" w14:textId="77777777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364B6" w14:textId="77777777" w:rsidR="00893911" w:rsidRPr="00893911" w:rsidRDefault="00893911" w:rsidP="00893911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911">
        <w:rPr>
          <w:rFonts w:ascii="Calibri" w:eastAsia="Times New Roman" w:hAnsi="Calibri" w:cs="Calibri"/>
          <w:b/>
          <w:bCs/>
          <w:color w:val="0A0203"/>
          <w:sz w:val="48"/>
          <w:szCs w:val="48"/>
        </w:rPr>
        <w:t>Strained responses and relations</w:t>
      </w:r>
    </w:p>
    <w:p w14:paraId="639B6378" w14:textId="0A85646D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lastRenderedPageBreak/>
        <w:t xml:space="preserve">Though 911 calls increased for the summer, Minneapolis police </w:t>
      </w:r>
      <w:r w:rsidR="00AE1C31">
        <w:rPr>
          <w:rFonts w:ascii="Georgia" w:eastAsia="Times New Roman" w:hAnsi="Georgia" w:cs="Times New Roman"/>
          <w:color w:val="0A0203"/>
          <w:sz w:val="23"/>
          <w:szCs w:val="23"/>
        </w:rPr>
        <w:t xml:space="preserve">appear to </w:t>
      </w:r>
      <w:ins w:id="89" w:author="Wieffering, Eric" w:date="2020-09-04T13:01:00Z">
        <w:r w:rsidR="00A119A5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have </w:t>
        </w:r>
      </w:ins>
      <w:r w:rsidR="00AE1C31">
        <w:rPr>
          <w:rFonts w:ascii="Georgia" w:eastAsia="Times New Roman" w:hAnsi="Georgia" w:cs="Times New Roman"/>
          <w:color w:val="0A0203"/>
          <w:sz w:val="23"/>
          <w:szCs w:val="23"/>
        </w:rPr>
        <w:t>handle</w:t>
      </w:r>
      <w:ins w:id="90" w:author="Wieffering, Eric" w:date="2020-09-04T13:01:00Z">
        <w:r w:rsidR="00A119A5">
          <w:rPr>
            <w:rFonts w:ascii="Georgia" w:eastAsia="Times New Roman" w:hAnsi="Georgia" w:cs="Times New Roman"/>
            <w:color w:val="0A0203"/>
            <w:sz w:val="23"/>
            <w:szCs w:val="23"/>
          </w:rPr>
          <w:t>d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fewer of </w:t>
      </w:r>
      <w:r w:rsidR="00AE1C31">
        <w:rPr>
          <w:rFonts w:ascii="Georgia" w:eastAsia="Times New Roman" w:hAnsi="Georgia" w:cs="Times New Roman"/>
          <w:color w:val="0A0203"/>
          <w:sz w:val="23"/>
          <w:szCs w:val="23"/>
        </w:rPr>
        <w:t>them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, with some of the load being pushed by emergency dispatchers to other agencies.</w:t>
      </w:r>
    </w:p>
    <w:p w14:paraId="5B43EC20" w14:textId="52F8E72A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And residents noticed, as </w:t>
      </w:r>
      <w:del w:id="91" w:author="Simons, Abby" w:date="2020-09-04T13:19:00Z">
        <w:r w:rsidRPr="00893911" w:rsidDel="004C5B10">
          <w:rPr>
            <w:rFonts w:ascii="Georgia" w:eastAsia="Times New Roman" w:hAnsi="Georgia" w:cs="Times New Roman"/>
            <w:color w:val="0A0203"/>
            <w:sz w:val="23"/>
            <w:szCs w:val="23"/>
          </w:rPr>
          <w:delText>online commentary filled with</w:delText>
        </w:r>
      </w:del>
      <w:ins w:id="92" w:author="Simons, Abby" w:date="2020-09-04T13:19:00Z">
        <w:r w:rsidR="004C5B10">
          <w:rPr>
            <w:rFonts w:ascii="Georgia" w:eastAsia="Times New Roman" w:hAnsi="Georgia" w:cs="Times New Roman"/>
            <w:color w:val="0A0203"/>
            <w:sz w:val="23"/>
            <w:szCs w:val="23"/>
          </w:rPr>
          <w:t>members of neighborhood groups online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complain</w:t>
      </w:r>
      <w:ins w:id="93" w:author="Simons, Abby" w:date="2020-09-04T13:19:00Z">
        <w:r w:rsidR="004C5B10">
          <w:rPr>
            <w:rFonts w:ascii="Georgia" w:eastAsia="Times New Roman" w:hAnsi="Georgia" w:cs="Times New Roman"/>
            <w:color w:val="0A0203"/>
            <w:sz w:val="23"/>
            <w:szCs w:val="23"/>
          </w:rPr>
          <w:t>ed</w:t>
        </w:r>
      </w:ins>
      <w:del w:id="94" w:author="Simons, Abby" w:date="2020-09-04T13:19:00Z">
        <w:r w:rsidRPr="00893911" w:rsidDel="004C5B10">
          <w:rPr>
            <w:rFonts w:ascii="Georgia" w:eastAsia="Times New Roman" w:hAnsi="Georgia" w:cs="Times New Roman"/>
            <w:color w:val="0A0203"/>
            <w:sz w:val="23"/>
            <w:szCs w:val="23"/>
          </w:rPr>
          <w:delText>ts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about slow or non-existent emergency response</w:t>
      </w:r>
      <w:proofErr w:type="gramStart"/>
      <w:r w:rsidR="00190473">
        <w:rPr>
          <w:rFonts w:ascii="Georgia" w:eastAsia="Times New Roman" w:hAnsi="Georgia" w:cs="Times New Roman"/>
          <w:color w:val="0A0203"/>
          <w:sz w:val="23"/>
          <w:szCs w:val="23"/>
        </w:rPr>
        <w:t>.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</w:t>
      </w:r>
      <w:proofErr w:type="gramEnd"/>
      <w:del w:id="95" w:author="Simons, Abby" w:date="2020-09-04T13:19:00Z">
        <w:r w:rsidR="00190473" w:rsidDel="004C5B10">
          <w:rPr>
            <w:rFonts w:ascii="Georgia" w:eastAsia="Times New Roman" w:hAnsi="Georgia" w:cs="Times New Roman"/>
            <w:color w:val="0A0203"/>
            <w:sz w:val="23"/>
            <w:szCs w:val="23"/>
          </w:rPr>
          <w:delText>L</w:delText>
        </w:r>
        <w:r w:rsidRPr="00893911" w:rsidDel="004C5B10">
          <w:rPr>
            <w:rFonts w:ascii="Georgia" w:eastAsia="Times New Roman" w:hAnsi="Georgia" w:cs="Times New Roman"/>
            <w:color w:val="0A0203"/>
            <w:sz w:val="23"/>
            <w:szCs w:val="23"/>
          </w:rPr>
          <w:delText>awsuits against the city</w:delText>
        </w:r>
      </w:del>
      <w:ins w:id="96" w:author="Simons, Abby" w:date="2020-09-04T13:19:00Z">
        <w:r w:rsidR="004C5B10">
          <w:rPr>
            <w:rFonts w:ascii="Georgia" w:eastAsia="Times New Roman" w:hAnsi="Georgia" w:cs="Times New Roman"/>
            <w:color w:val="0A0203"/>
            <w:sz w:val="23"/>
            <w:szCs w:val="23"/>
          </w:rPr>
          <w:t>A class-action lawsuit</w:t>
        </w:r>
      </w:ins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alleged inadequate policing</w:t>
      </w:r>
      <w:ins w:id="97" w:author="Simons, Abby" w:date="2020-09-04T13:19:00Z">
        <w:r w:rsidR="004C5B1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 and that 911 </w:t>
        </w:r>
      </w:ins>
      <w:del w:id="98" w:author="Simons, Abby" w:date="2020-09-04T13:19:00Z">
        <w:r w:rsidRPr="00893911" w:rsidDel="004C5B1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,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callers were reportedly told to contact 311 instead</w:t>
      </w:r>
      <w:proofErr w:type="gramStart"/>
      <w:ins w:id="99" w:author="Simons, Abby" w:date="2020-09-04T13:20:00Z">
        <w:r w:rsidR="004C5B10">
          <w:rPr>
            <w:rFonts w:ascii="Georgia" w:eastAsia="Times New Roman" w:hAnsi="Georgia" w:cs="Times New Roman"/>
            <w:color w:val="0A0203"/>
            <w:sz w:val="23"/>
            <w:szCs w:val="23"/>
          </w:rPr>
          <w:t xml:space="preserve">. </w:t>
        </w:r>
      </w:ins>
      <w:proofErr w:type="gramEnd"/>
      <w:del w:id="100" w:author="Simons, Abby" w:date="2020-09-04T13:20:00Z">
        <w:r w:rsidRPr="00893911" w:rsidDel="004C5B10">
          <w:rPr>
            <w:rFonts w:ascii="Georgia" w:eastAsia="Times New Roman" w:hAnsi="Georgia" w:cs="Times New Roman"/>
            <w:color w:val="0A0203"/>
            <w:sz w:val="23"/>
            <w:szCs w:val="23"/>
          </w:rPr>
          <w:delText xml:space="preserve"> and </w:delText>
        </w:r>
      </w:del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Minneapolis City Council members expressed concerns about delayed or missing service, particularly around the Third Precinct where Floyd died.</w:t>
      </w:r>
    </w:p>
    <w:p w14:paraId="57C6794A" w14:textId="2C5E8F22" w:rsidR="00893911" w:rsidRPr="00893911" w:rsidRDefault="00893911" w:rsidP="00893911">
      <w:pPr>
        <w:shd w:val="clear" w:color="auto" w:fill="FFFFFF"/>
        <w:spacing w:after="22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A Star Tribune analysis of service requests to the Minneapolis Emergency Communications Center (MECC) shows a widened gap between received 911 calls and </w:t>
      </w:r>
      <w:r w:rsidR="00190473">
        <w:rPr>
          <w:rFonts w:ascii="Georgia" w:eastAsia="Times New Roman" w:hAnsi="Georgia" w:cs="Times New Roman"/>
          <w:color w:val="0A0203"/>
          <w:sz w:val="23"/>
          <w:szCs w:val="23"/>
        </w:rPr>
        <w:t>how many are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dispatched to the Minneapolis Police Department</w:t>
      </w:r>
      <w:r w:rsidR="00190473">
        <w:rPr>
          <w:rFonts w:ascii="Georgia" w:eastAsia="Times New Roman" w:hAnsi="Georgia" w:cs="Times New Roman"/>
          <w:color w:val="0A0203"/>
          <w:sz w:val="23"/>
          <w:szCs w:val="23"/>
        </w:rPr>
        <w:t xml:space="preserve"> for response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.</w:t>
      </w:r>
    </w:p>
    <w:p w14:paraId="7427FAC6" w14:textId="44A280B8" w:rsidR="00893911" w:rsidRPr="00893911" w:rsidRDefault="00893911" w:rsidP="0089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C190B49" wp14:editId="24A0B73E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778A" w14:textId="77777777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12BB7C" w14:textId="77777777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Even during a particularly violent year, emergency requests received by MECC have remained fairly steady aside from notable periods of </w:t>
      </w:r>
      <w:proofErr w:type="gram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unrest, and</w:t>
      </w:r>
      <w:proofErr w:type="gram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have actually been down slightly most weeks from last year, partially due to COVID-19 and fewer residents calling 911 overall. By contrast, 311 calls spiked this year.</w:t>
      </w:r>
    </w:p>
    <w:p w14:paraId="68AF290F" w14:textId="4F6D1835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Some are reluctant to call police at all amid ongoing city council and advocate efforts to disband or defund the department, further altering the relationship between </w:t>
      </w:r>
      <w:r w:rsidR="00EE6E0E">
        <w:rPr>
          <w:rFonts w:ascii="Georgia" w:eastAsia="Times New Roman" w:hAnsi="Georgia" w:cs="Times New Roman"/>
          <w:color w:val="0A0203"/>
          <w:sz w:val="23"/>
          <w:szCs w:val="23"/>
        </w:rPr>
        <w:t>police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and communities they serve.</w:t>
      </w:r>
    </w:p>
    <w:p w14:paraId="22C71A50" w14:textId="77777777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Tabitha Montgomery, executive director of </w:t>
      </w:r>
      <w:proofErr w:type="spellStart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Powderhorn</w:t>
      </w:r>
      <w:proofErr w:type="spellEnd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 xml:space="preserve"> Neighborhood Association, said there is a spectrum of people hesitating before calling 911 for different reasons, such as trying to weigh the importance of the call against what could happen if a situation escalates, or “communal shame or blame” for placing that call.</w:t>
      </w:r>
    </w:p>
    <w:p w14:paraId="4B493E30" w14:textId="77777777" w:rsidR="00893911" w:rsidRPr="00893911" w:rsidRDefault="00893911" w:rsidP="00893911">
      <w:pPr>
        <w:shd w:val="clear" w:color="auto" w:fill="FFFFFF"/>
        <w:spacing w:after="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But Montgomery doesn’t believe that hesitation will continue if alternatives to 911 aren’t communicated.</w:t>
      </w:r>
    </w:p>
    <w:p w14:paraId="53E38A15" w14:textId="18FF0B89" w:rsidR="00893911" w:rsidRPr="00893911" w:rsidRDefault="00893911" w:rsidP="00893911">
      <w:pPr>
        <w:shd w:val="clear" w:color="auto" w:fill="FFFFFF"/>
        <w:spacing w:after="220" w:line="240" w:lineRule="auto"/>
        <w:ind w:left="560" w:right="560"/>
        <w:rPr>
          <w:rFonts w:ascii="Times New Roman" w:eastAsia="Times New Roman" w:hAnsi="Times New Roman" w:cs="Times New Roman"/>
          <w:sz w:val="24"/>
          <w:szCs w:val="24"/>
        </w:rPr>
      </w:pPr>
      <w:bookmarkStart w:id="101" w:name="_GoBack"/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“Residents and the police department and elected leaders are all beginning to rethink, reconsider how policing is approached in Minneapolis</w:t>
      </w:r>
      <w:r w:rsidR="00555727">
        <w:rPr>
          <w:rFonts w:ascii="Georgia" w:eastAsia="Times New Roman" w:hAnsi="Georgia" w:cs="Times New Roman"/>
          <w:color w:val="0A0203"/>
          <w:sz w:val="23"/>
          <w:szCs w:val="23"/>
        </w:rPr>
        <w:t>,</w:t>
      </w:r>
      <w:r w:rsidRPr="00893911">
        <w:rPr>
          <w:rFonts w:ascii="Georgia" w:eastAsia="Times New Roman" w:hAnsi="Georgia" w:cs="Times New Roman"/>
          <w:color w:val="0A0203"/>
          <w:sz w:val="23"/>
          <w:szCs w:val="23"/>
        </w:rPr>
        <w:t>”</w:t>
      </w:r>
      <w:r w:rsidR="00555727">
        <w:rPr>
          <w:rFonts w:ascii="Georgia" w:eastAsia="Times New Roman" w:hAnsi="Georgia" w:cs="Times New Roman"/>
          <w:color w:val="0A0203"/>
          <w:sz w:val="23"/>
          <w:szCs w:val="23"/>
        </w:rPr>
        <w:t xml:space="preserve"> she said.</w:t>
      </w:r>
    </w:p>
    <w:bookmarkEnd w:id="101"/>
    <w:p w14:paraId="1AD4C313" w14:textId="77777777" w:rsidR="00423FC9" w:rsidRDefault="00423FC9"/>
    <w:sectPr w:rsidR="0042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effering, Eric">
    <w15:presenceInfo w15:providerId="AD" w15:userId="S::Eric.Wieffering@startribune.com::161fc1df-32ae-4348-a7bc-59fef3e4350f"/>
  </w15:person>
  <w15:person w15:author="Hargarten, Jeff">
    <w15:presenceInfo w15:providerId="AD" w15:userId="S::jeff.hargarten@startribune.com::9f2209cf-4cba-4cb2-9ad3-d65e8ddc04e6"/>
  </w15:person>
  <w15:person w15:author="Simons, Abby">
    <w15:presenceInfo w15:providerId="AD" w15:userId="S::Abby.Simons@startribune.com::650601ab-d049-456c-b9dd-7957d7eb12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11"/>
    <w:rsid w:val="00006A5D"/>
    <w:rsid w:val="00190473"/>
    <w:rsid w:val="001A0567"/>
    <w:rsid w:val="00343131"/>
    <w:rsid w:val="0038186B"/>
    <w:rsid w:val="00423FC9"/>
    <w:rsid w:val="004C5B10"/>
    <w:rsid w:val="004D4C0D"/>
    <w:rsid w:val="004F0041"/>
    <w:rsid w:val="00555727"/>
    <w:rsid w:val="00604C1D"/>
    <w:rsid w:val="00681895"/>
    <w:rsid w:val="006A28D1"/>
    <w:rsid w:val="00744180"/>
    <w:rsid w:val="00816425"/>
    <w:rsid w:val="00893911"/>
    <w:rsid w:val="008F0DBB"/>
    <w:rsid w:val="009E4454"/>
    <w:rsid w:val="00A119A5"/>
    <w:rsid w:val="00A40637"/>
    <w:rsid w:val="00AD5945"/>
    <w:rsid w:val="00AE1C31"/>
    <w:rsid w:val="00BB7367"/>
    <w:rsid w:val="00BD4273"/>
    <w:rsid w:val="00BF35D8"/>
    <w:rsid w:val="00BF6EE5"/>
    <w:rsid w:val="00C66E22"/>
    <w:rsid w:val="00DD009F"/>
    <w:rsid w:val="00E10D79"/>
    <w:rsid w:val="00E76DB8"/>
    <w:rsid w:val="00E82FA9"/>
    <w:rsid w:val="00EE6E0E"/>
    <w:rsid w:val="00F24EE2"/>
    <w:rsid w:val="00F4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9019"/>
  <w15:chartTrackingRefBased/>
  <w15:docId w15:val="{9236C419-8632-461D-9B04-EDC6D86E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3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9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3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39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4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rtribune.com/mpls-under-a-curfew-until-6-a-m-mayor-requests-guard-for-unrest/572231992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startribune.com/surge-in-gun-violence-tests-minneapolis-leaders/571524202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www.startribune.com/minneapolis-police-face-staffing-challenges-as-violence-rises/571982152/" TargetMode="External"/><Relationship Id="rId11" Type="http://schemas.openxmlformats.org/officeDocument/2006/relationships/hyperlink" Target="https://www.startribune.com/minneapolis-third-precinct-george-floyd-emails-public-records-reveal-what-happened-before-abandoned-mayor-frey/566290701/" TargetMode="External"/><Relationship Id="rId5" Type="http://schemas.openxmlformats.org/officeDocument/2006/relationships/hyperlink" Target="https://www.startribune.com/following-historic-unrest-data-show-a-quieter-minneapolis/56896685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rtribune.com/minneapolis-officers-face-accusations-of-slowdown/378529735/" TargetMode="External"/><Relationship Id="rId4" Type="http://schemas.openxmlformats.org/officeDocument/2006/relationships/hyperlink" Target="http://static.startribune.com/news/projects/all/20200627-police_calls/" TargetMode="External"/><Relationship Id="rId9" Type="http://schemas.openxmlformats.org/officeDocument/2006/relationships/hyperlink" Target="https://www.startribune.com/fbi-violent-crime-in-minnesota-dropped-last-year-continuing-decade-long-trend/562007692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Simons, Abby</dc:creator>
  <cp:keywords/>
  <dc:description/>
  <cp:lastModifiedBy>Hargarten, Jeff</cp:lastModifiedBy>
  <cp:revision>3</cp:revision>
  <dcterms:created xsi:type="dcterms:W3CDTF">2020-09-04T18:20:00Z</dcterms:created>
  <dcterms:modified xsi:type="dcterms:W3CDTF">2020-09-04T19:56:00Z</dcterms:modified>
</cp:coreProperties>
</file>